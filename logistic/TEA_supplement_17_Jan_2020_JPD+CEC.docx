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83CAF" w14:textId="77777777" w:rsidR="00327D69" w:rsidRPr="0080469A" w:rsidRDefault="004C531A">
      <w:pPr>
        <w:rPr>
          <w:b/>
        </w:rPr>
      </w:pPr>
      <w:r w:rsidRPr="0080469A">
        <w:rPr>
          <w:b/>
        </w:rPr>
        <w:t>Appendix S1. Heritability rules.</w:t>
      </w:r>
    </w:p>
    <w:p w14:paraId="310CDAD8" w14:textId="77777777" w:rsidR="004C531A" w:rsidRDefault="004C531A"/>
    <w:p w14:paraId="55345F11" w14:textId="77777777" w:rsidR="0038280C" w:rsidRDefault="004C531A">
      <w:pPr>
        <w:rPr>
          <w:rFonts w:cstheme="minorHAnsi"/>
        </w:rPr>
      </w:pPr>
      <w:r>
        <w:t xml:space="preserve">In a GEM, births and deaths occur through an iterative, stochastic process given an underlying model. In the </w:t>
      </w:r>
      <w:r w:rsidRPr="00496E2D">
        <w:rPr>
          <w:rFonts w:cstheme="minorHAnsi"/>
        </w:rPr>
        <w:t xml:space="preserve">event </w:t>
      </w:r>
      <w:r>
        <w:rPr>
          <w:rFonts w:cstheme="minorHAnsi"/>
        </w:rPr>
        <w:t>of</w:t>
      </w:r>
      <w:r w:rsidRPr="00496E2D">
        <w:rPr>
          <w:rFonts w:cstheme="minorHAnsi"/>
        </w:rPr>
        <w:t xml:space="preserve"> a birth, a new individual is added to the population given some rule for heritability of that trait. In these simulations, we follow the heritability rules </w:t>
      </w:r>
      <w:r w:rsidR="0038280C">
        <w:rPr>
          <w:rFonts w:cstheme="minorHAnsi"/>
        </w:rPr>
        <w:t>derived and presented</w:t>
      </w:r>
      <w:r w:rsidRPr="00496E2D">
        <w:rPr>
          <w:rFonts w:cstheme="minorHAnsi"/>
        </w:rPr>
        <w:t xml:space="preserve"> in </w:t>
      </w:r>
      <w:r w:rsidRPr="00496E2D">
        <w:rPr>
          <w:rFonts w:cstheme="minorHAnsi"/>
        </w:rPr>
        <w:fldChar w:fldCharType="begin"/>
      </w:r>
      <w:r w:rsidR="0080469A">
        <w:rPr>
          <w:rFonts w:cstheme="minorHAnsi"/>
        </w:rPr>
        <w:instrText xml:space="preserve"> ADDIN ZOTERO_ITEM CSL_CITATION {"citationID":"pxiad0Zs","properties":{"formattedCitation":"(1, 2)","plainCitation":"(1, 2)","noteIndex":0},"citationItems":[{"id":6088,"uris":["http://zotero.org/users/1264037/items/CPMJ5H34"],"uri":["http://zotero.org/users/1264037/items/CPMJ5H34"],"itemData":{"id":6088,"type":"article-journal","abstract":"Age at maturation is a key life history trait influencing individual fitness, population age structure, and ecological interactions. We investigated the evolution of age at maturity through changes in the von Bertalanffy growth constant for organisms with a simple juvenile-adult life history. We used Gillespie eco-evolutionary models to uncover the role of predation in driving the evolution of the growth constant when eco-evolutionary dynamics are present. We incorporated both size-independent and size-dependent predation into our models to generate differences in selection and dynamics in the system. Our results generally support the idea that faster ontogenetic growth is beneficial when populations are growing but that predation tends to have little effect on age at maturity unless there are trade-offs with other life history traits. In particular, if faster ontogenetic growth comes at the cost of fecundity, our results suggest that predation selects for intermediate levels of growth and fecundity. Eco-evolutionary dynamics influenced the nature of selection only when growth was linked to fecundity. We also found that predators that increasingly consume larger prey tend to have higher population sizes due to the greater energy intake from larger prey, but the growth rate-fecundity trade-off reversed this pattern. Overall, our results suggest an important role for interactions between size-dependent foraging and life-history trade-offs in generating varying selection on age at maturity through underlying growth traits.","container-title":"Population Ecology","DOI":"10.1007/s10144-018-0608-7","ISSN":"1438-3896, 1438-390X","issue":"1-2","journalAbbreviation":"Popul Ecol","language":"en","page":"9-20","source":"link.springer.com","title":"Size-dependent predation and correlated life history traits alter eco-evolutionary dynamics and selection for faster individual growth","volume":"60","author":[{"family":"DeLong","given":"John P."},{"family":"Luhring","given":"Thomas M."}],"issued":{"date-parts":[["2018",4,1]]}}},{"id":7518,"uris":["http://zotero.org/users/1264037/items/XCPYDJP6"],"uri":["http://zotero.org/users/1264037/items/XCPYDJP6"],"itemData":{"id":7518,"type":"article-journal","abstract":"Invading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species.","container-title":"Evolutionary Applications","DOI":"10.1111/eva.12745","ISSN":"1752-4571","issue":"3","language":"en","page":"636-654","source":"Wiley Online Library","title":"Ecological pleiotropy and indirect effects alter the potential for evolutionary rescue","volume":"12","author":[{"family":"DeLong","given":"John P."},{"family":"Belmaker","given":"Jonathan"}],"issued":{"date-parts":[["2019"]]}}}],"schema":"https://github.com/citation-style-language/schema/raw/master/csl-citation.json"} </w:instrText>
      </w:r>
      <w:r w:rsidRPr="00496E2D">
        <w:rPr>
          <w:rFonts w:cstheme="minorHAnsi"/>
        </w:rPr>
        <w:fldChar w:fldCharType="separate"/>
      </w:r>
      <w:bookmarkStart w:id="0" w:name="__Fieldmark__1414_3467020329"/>
      <w:bookmarkStart w:id="1" w:name="__Fieldmark__437_3467020329"/>
      <w:r w:rsidR="0080469A" w:rsidRPr="0080469A">
        <w:rPr>
          <w:rFonts w:ascii="Calibri" w:hAnsi="Calibri" w:cs="Calibri"/>
        </w:rPr>
        <w:t>(1, 2)</w:t>
      </w:r>
      <w:r w:rsidRPr="00496E2D">
        <w:rPr>
          <w:rFonts w:cstheme="minorHAnsi"/>
        </w:rPr>
        <w:fldChar w:fldCharType="end"/>
      </w:r>
      <w:bookmarkEnd w:id="0"/>
      <w:bookmarkEnd w:id="1"/>
      <w:r w:rsidRPr="00496E2D">
        <w:rPr>
          <w:rFonts w:cstheme="minorHAnsi"/>
        </w:rPr>
        <w:t xml:space="preserve"> with the change that we are not using here the weighted mean for the parental trait. </w:t>
      </w:r>
    </w:p>
    <w:p w14:paraId="552FFDC5" w14:textId="77777777" w:rsidR="004C531A" w:rsidRDefault="0038280C">
      <w:pPr>
        <w:rPr>
          <w:rFonts w:cstheme="minorHAnsi"/>
        </w:rPr>
      </w:pPr>
      <w:r>
        <w:rPr>
          <w:rFonts w:cstheme="minorHAnsi"/>
        </w:rPr>
        <w:t>If a birth event occurs in a GEM</w:t>
      </w:r>
      <w:r w:rsidR="004C531A" w:rsidRPr="00496E2D">
        <w:rPr>
          <w:rFonts w:cstheme="minorHAnsi"/>
        </w:rPr>
        <w:t xml:space="preserve">, an offspring trait is randomly drawn from a lognormal distribution with a mean of </w:t>
      </w:r>
      <m:oMath>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offspring</m:t>
            </m:r>
          </m:sub>
        </m:sSub>
        <m:r>
          <w:rPr>
            <w:rFonts w:ascii="Cambria Math" w:eastAsiaTheme="minorEastAsia" w:hAnsi="Cambria Math" w:cstheme="minorHAnsi"/>
          </w:rPr>
          <m:t>=</m:t>
        </m:r>
        <m:d>
          <m:dPr>
            <m:ctrlPr>
              <w:rPr>
                <w:rFonts w:ascii="Cambria Math" w:hAnsi="Cambria Math" w:cstheme="minorHAnsi"/>
              </w:rPr>
            </m:ctrlPr>
          </m:dPr>
          <m:e>
            <m:r>
              <w:rPr>
                <w:rFonts w:ascii="Cambria Math" w:hAnsi="Cambria Math" w:cstheme="minorHAnsi"/>
              </w:rPr>
              <m:t>1-</m:t>
            </m:r>
            <m:sSup>
              <m:sSupPr>
                <m:ctrlPr>
                  <w:rPr>
                    <w:rFonts w:ascii="Cambria Math" w:hAnsi="Cambria Math" w:cstheme="minorHAnsi"/>
                  </w:rPr>
                </m:ctrlPr>
              </m:sSupPr>
              <m:e>
                <m:r>
                  <w:rPr>
                    <w:rFonts w:ascii="Cambria Math" w:hAnsi="Cambria Math" w:cstheme="minorHAnsi"/>
                  </w:rPr>
                  <m:t>h</m:t>
                </m:r>
              </m:e>
              <m:sup>
                <m:r>
                  <w:rPr>
                    <w:rFonts w:ascii="Cambria Math" w:hAnsi="Cambria Math" w:cstheme="minorHAnsi"/>
                  </w:rPr>
                  <m:t>2</m:t>
                </m:r>
              </m:sup>
            </m:sSup>
          </m:e>
        </m:d>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max</m:t>
                </m:r>
              </m:sub>
            </m:sSub>
          </m:e>
        </m:acc>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h</m:t>
            </m:r>
          </m:e>
          <m:sup>
            <m:r>
              <w:rPr>
                <w:rFonts w:ascii="Cambria Math" w:hAnsi="Cambria Math" w:cstheme="minorHAnsi"/>
              </w:rPr>
              <m:t>2</m:t>
            </m:r>
          </m:sup>
        </m:sSup>
        <m:sSub>
          <m:sSubPr>
            <m:ctrlPr>
              <w:rPr>
                <w:rFonts w:ascii="Cambria Math" w:hAnsi="Cambria Math" w:cstheme="minorHAnsi"/>
              </w:rPr>
            </m:ctrlPr>
          </m:sSubPr>
          <m:e>
            <m:r>
              <w:rPr>
                <w:rFonts w:ascii="Cambria Math" w:hAnsi="Cambria Math" w:cstheme="minorHAnsi"/>
              </w:rPr>
              <m:t>b</m:t>
            </m:r>
          </m:e>
          <m:sub>
            <m:r>
              <w:rPr>
                <w:rFonts w:ascii="Cambria Math" w:hAnsi="Cambria Math" w:cstheme="minorHAnsi"/>
              </w:rPr>
              <m:t>max</m:t>
            </m:r>
          </m:sub>
        </m:sSub>
      </m:oMath>
      <w:r w:rsidR="004C531A" w:rsidRPr="00496E2D">
        <w:rPr>
          <w:rFonts w:cstheme="minorHAnsi"/>
        </w:rPr>
        <w:t xml:space="preserve"> , where </w:t>
      </w:r>
      <w:proofErr w:type="spellStart"/>
      <w:r w:rsidR="004C531A" w:rsidRPr="00496E2D">
        <w:rPr>
          <w:rFonts w:eastAsiaTheme="minorEastAsia" w:cstheme="minorHAnsi"/>
          <w:i/>
        </w:rPr>
        <w:t>b</w:t>
      </w:r>
      <w:r w:rsidR="004C531A" w:rsidRPr="00496E2D">
        <w:rPr>
          <w:rFonts w:eastAsiaTheme="minorEastAsia" w:cstheme="minorHAnsi"/>
          <w:vertAlign w:val="subscript"/>
        </w:rPr>
        <w:t>max</w:t>
      </w:r>
      <w:proofErr w:type="spellEnd"/>
      <w:r w:rsidR="004C531A" w:rsidRPr="00496E2D">
        <w:rPr>
          <w:rFonts w:eastAsiaTheme="minorEastAsia" w:cstheme="minorHAnsi"/>
        </w:rPr>
        <w:t xml:space="preserve"> is the actual trait of the current parent</w:t>
      </w:r>
      <w:r w:rsidR="0082632F">
        <w:rPr>
          <w:rFonts w:eastAsiaTheme="minorEastAsia" w:cstheme="minorHAnsi"/>
        </w:rPr>
        <w:t>,</w:t>
      </w:r>
      <w:r w:rsidR="004C531A" w:rsidRPr="00496E2D">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max</m:t>
                </m:r>
              </m:sub>
            </m:sSub>
          </m:e>
        </m:acc>
      </m:oMath>
      <w:r w:rsidR="004C531A" w:rsidRPr="00496E2D">
        <w:rPr>
          <w:rFonts w:cstheme="minorHAnsi"/>
        </w:rPr>
        <w:t xml:space="preserve"> is the current population mean</w:t>
      </w:r>
      <w:r w:rsidR="0082632F">
        <w:rPr>
          <w:rFonts w:cstheme="minorHAnsi"/>
        </w:rPr>
        <w:t xml:space="preserve">, and </w:t>
      </w:r>
      <w:r w:rsidR="0082632F" w:rsidRPr="0082632F">
        <w:rPr>
          <w:rFonts w:cstheme="minorHAnsi"/>
          <w:i/>
        </w:rPr>
        <w:t>h</w:t>
      </w:r>
      <w:r w:rsidR="0082632F" w:rsidRPr="0082632F">
        <w:rPr>
          <w:rFonts w:cstheme="minorHAnsi"/>
          <w:vertAlign w:val="superscript"/>
        </w:rPr>
        <w:t>2</w:t>
      </w:r>
      <w:r w:rsidR="0082632F">
        <w:rPr>
          <w:rFonts w:cstheme="minorHAnsi"/>
        </w:rPr>
        <w:t xml:space="preserve"> is narrow-sense heritability</w:t>
      </w:r>
      <w:r w:rsidR="004C531A" w:rsidRPr="00496E2D">
        <w:rPr>
          <w:rFonts w:cstheme="minorHAnsi"/>
        </w:rPr>
        <w:t>. The standard deviation of this distribution is given as</w:t>
      </w:r>
      <w:r w:rsidR="004C531A">
        <w:rPr>
          <w:rFonts w:eastAsiaTheme="minorEastAsia" w:cstheme="minorHAnsi"/>
        </w:rPr>
        <w:t xml:space="preserve"> </w:t>
      </w:r>
      <m:oMath>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offspring</m:t>
            </m:r>
          </m:sub>
        </m:sSub>
        <m:r>
          <w:rPr>
            <w:rFonts w:ascii="Cambria Math" w:eastAsiaTheme="minorEastAsia" w:hAnsi="Cambria Math" w:cstheme="minorHAnsi"/>
          </w:rPr>
          <m:t>=</m:t>
        </m:r>
        <m:rad>
          <m:radPr>
            <m:degHide m:val="1"/>
            <m:ctrlPr>
              <w:rPr>
                <w:rFonts w:ascii="Cambria Math" w:hAnsi="Cambria Math" w:cstheme="majorHAnsi"/>
                <w:i/>
              </w:rPr>
            </m:ctrlPr>
          </m:radPr>
          <m:deg/>
          <m:e>
            <m:d>
              <m:dPr>
                <m:ctrlPr>
                  <w:rPr>
                    <w:rFonts w:ascii="Cambria Math" w:hAnsi="Cambria Math" w:cstheme="majorHAnsi"/>
                    <w:i/>
                  </w:rPr>
                </m:ctrlPr>
              </m:dPr>
              <m:e>
                <m:r>
                  <w:rPr>
                    <w:rFonts w:ascii="Cambria Math" w:hAnsi="Cambria Math" w:cstheme="majorHAnsi"/>
                  </w:rPr>
                  <m:t>1-</m:t>
                </m:r>
                <m:sSup>
                  <m:sSupPr>
                    <m:ctrlPr>
                      <w:rPr>
                        <w:rFonts w:ascii="Cambria Math" w:hAnsi="Cambria Math" w:cstheme="majorHAnsi"/>
                        <w:i/>
                      </w:rPr>
                    </m:ctrlPr>
                  </m:sSupPr>
                  <m:e>
                    <m:sSup>
                      <m:sSupPr>
                        <m:ctrlPr>
                          <w:rPr>
                            <w:rFonts w:ascii="Cambria Math" w:hAnsi="Cambria Math" w:cstheme="majorHAnsi"/>
                            <w:i/>
                          </w:rPr>
                        </m:ctrlPr>
                      </m:sSupPr>
                      <m:e>
                        <m:r>
                          <w:rPr>
                            <w:rFonts w:ascii="Cambria Math" w:hAnsi="Cambria Math" w:cstheme="majorHAnsi"/>
                          </w:rPr>
                          <m:t>h</m:t>
                        </m:r>
                      </m:e>
                      <m:sup>
                        <m:r>
                          <w:rPr>
                            <w:rFonts w:ascii="Cambria Math" w:hAnsi="Cambria Math" w:cstheme="majorHAnsi"/>
                          </w:rPr>
                          <m:t>2</m:t>
                        </m:r>
                      </m:sup>
                    </m:sSup>
                  </m:e>
                  <m:sup>
                    <m:r>
                      <w:rPr>
                        <w:rFonts w:ascii="Cambria Math" w:hAnsi="Cambria Math" w:cstheme="majorHAnsi"/>
                      </w:rPr>
                      <m:t>2</m:t>
                    </m:r>
                  </m:sup>
                </m:sSup>
              </m:e>
            </m:d>
          </m:e>
        </m:rad>
        <m:d>
          <m:dPr>
            <m:begChr m:val="["/>
            <m:endChr m:val="]"/>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1-</m:t>
                </m:r>
                <m:sSup>
                  <m:sSupPr>
                    <m:ctrlPr>
                      <w:rPr>
                        <w:rFonts w:ascii="Cambria Math" w:hAnsi="Cambria Math" w:cstheme="majorHAnsi"/>
                        <w:i/>
                      </w:rPr>
                    </m:ctrlPr>
                  </m:sSupPr>
                  <m:e>
                    <m:r>
                      <w:rPr>
                        <w:rFonts w:ascii="Cambria Math" w:hAnsi="Cambria Math" w:cstheme="majorHAnsi"/>
                      </w:rPr>
                      <m:t>h</m:t>
                    </m:r>
                  </m:e>
                  <m:sup>
                    <m:r>
                      <w:rPr>
                        <w:rFonts w:ascii="Cambria Math" w:hAnsi="Cambria Math" w:cstheme="majorHAnsi"/>
                      </w:rPr>
                      <m:t>2</m:t>
                    </m:r>
                  </m:sup>
                </m:sSup>
              </m:e>
            </m:d>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0</m:t>
                </m:r>
              </m:sub>
            </m:sSub>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h</m:t>
                </m:r>
              </m:e>
              <m:sup>
                <m:r>
                  <w:rPr>
                    <w:rFonts w:ascii="Cambria Math" w:hAnsi="Cambria Math" w:cstheme="majorHAnsi"/>
                  </w:rPr>
                  <m:t>2</m:t>
                </m:r>
              </m:sup>
            </m:sSup>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t</m:t>
                </m:r>
              </m:sub>
            </m:sSub>
          </m:e>
        </m:d>
      </m:oMath>
      <w:r w:rsidR="004C531A">
        <w:rPr>
          <w:rFonts w:eastAsiaTheme="minorEastAsia" w:cstheme="minorHAnsi"/>
        </w:rPr>
        <w:t>,</w:t>
      </w:r>
      <w:r w:rsidR="004C531A" w:rsidRPr="00496E2D">
        <w:rPr>
          <w:rFonts w:eastAsiaTheme="minorEastAsia" w:cstheme="minorHAnsi"/>
        </w:rPr>
        <w:t xml:space="preserve"> where </w:t>
      </w:r>
      <m:oMath>
        <m:sSub>
          <m:sSubPr>
            <m:ctrlPr>
              <w:rPr>
                <w:rFonts w:ascii="Cambria Math" w:hAnsi="Cambria Math" w:cstheme="minorHAnsi"/>
              </w:rPr>
            </m:ctrlPr>
          </m:sSubPr>
          <m:e>
            <m:r>
              <w:rPr>
                <w:rFonts w:ascii="Cambria Math" w:hAnsi="Cambria Math" w:cstheme="minorHAnsi"/>
              </w:rPr>
              <m:t>σ</m:t>
            </m:r>
          </m:e>
          <m:sub>
            <m:r>
              <w:rPr>
                <w:rFonts w:ascii="Cambria Math" w:hAnsi="Cambria Math" w:cstheme="minorHAnsi"/>
              </w:rPr>
              <m:t>0</m:t>
            </m:r>
          </m:sub>
        </m:sSub>
      </m:oMath>
      <w:r w:rsidR="004C531A" w:rsidRPr="00496E2D">
        <w:rPr>
          <w:rFonts w:eastAsiaTheme="minorEastAsia" w:cstheme="minorHAnsi"/>
        </w:rPr>
        <w:t xml:space="preserve"> is the standard deviation in </w:t>
      </w:r>
      <w:proofErr w:type="spellStart"/>
      <w:r w:rsidR="004C531A" w:rsidRPr="00496E2D">
        <w:rPr>
          <w:rFonts w:eastAsiaTheme="minorEastAsia" w:cstheme="minorHAnsi"/>
          <w:i/>
          <w:iCs/>
        </w:rPr>
        <w:t>b</w:t>
      </w:r>
      <w:r w:rsidR="004C531A" w:rsidRPr="00496E2D">
        <w:rPr>
          <w:rFonts w:eastAsiaTheme="minorEastAsia" w:cstheme="minorHAnsi"/>
          <w:vertAlign w:val="subscript"/>
        </w:rPr>
        <w:t>max</w:t>
      </w:r>
      <w:proofErr w:type="spellEnd"/>
      <w:r w:rsidR="004C531A" w:rsidRPr="00496E2D">
        <w:rPr>
          <w:rFonts w:eastAsiaTheme="minorEastAsia" w:cstheme="minorHAnsi"/>
        </w:rPr>
        <w:t xml:space="preserve"> in the initial population and </w:t>
      </w:r>
      <m:oMath>
        <m:sSub>
          <m:sSubPr>
            <m:ctrlPr>
              <w:rPr>
                <w:rFonts w:ascii="Cambria Math" w:hAnsi="Cambria Math" w:cstheme="minorHAnsi"/>
              </w:rPr>
            </m:ctrlPr>
          </m:sSubPr>
          <m:e>
            <m:r>
              <w:rPr>
                <w:rFonts w:ascii="Cambria Math" w:hAnsi="Cambria Math" w:cstheme="minorHAnsi"/>
              </w:rPr>
              <m:t>σ</m:t>
            </m:r>
          </m:e>
          <m:sub>
            <m:r>
              <w:rPr>
                <w:rFonts w:ascii="Cambria Math" w:hAnsi="Cambria Math" w:cstheme="minorHAnsi"/>
              </w:rPr>
              <m:t>t</m:t>
            </m:r>
          </m:sub>
        </m:sSub>
      </m:oMath>
      <w:r w:rsidR="004C531A" w:rsidRPr="00496E2D">
        <w:rPr>
          <w:rFonts w:eastAsiaTheme="minorEastAsia" w:cstheme="minorHAnsi"/>
        </w:rPr>
        <w:t xml:space="preserve"> is the standard deviation in </w:t>
      </w:r>
      <w:proofErr w:type="spellStart"/>
      <w:r w:rsidR="004C531A" w:rsidRPr="00496E2D">
        <w:rPr>
          <w:rFonts w:eastAsiaTheme="minorEastAsia" w:cstheme="minorHAnsi"/>
          <w:i/>
          <w:iCs/>
        </w:rPr>
        <w:t>b</w:t>
      </w:r>
      <w:r w:rsidR="004C531A" w:rsidRPr="00496E2D">
        <w:rPr>
          <w:rFonts w:eastAsiaTheme="minorEastAsia" w:cstheme="minorHAnsi"/>
          <w:vertAlign w:val="subscript"/>
        </w:rPr>
        <w:t>max</w:t>
      </w:r>
      <w:proofErr w:type="spellEnd"/>
      <w:r w:rsidR="004C531A" w:rsidRPr="00496E2D">
        <w:rPr>
          <w:rFonts w:eastAsiaTheme="minorEastAsia" w:cstheme="minorHAnsi"/>
        </w:rPr>
        <w:t xml:space="preserve"> currently. </w:t>
      </w:r>
      <w:r>
        <w:rPr>
          <w:rFonts w:cstheme="minorHAnsi"/>
        </w:rPr>
        <w:t>This trait is then added as a new element of the trait distribution, increasing the size of the population by one and changing the mean and variance of the trait distribution.</w:t>
      </w:r>
    </w:p>
    <w:p w14:paraId="2D274C4E" w14:textId="77777777" w:rsidR="0038280C" w:rsidRDefault="0082632F">
      <w:pPr>
        <w:rPr>
          <w:rFonts w:cstheme="minorHAnsi"/>
        </w:rPr>
      </w:pPr>
      <w:r>
        <w:rPr>
          <w:rFonts w:cstheme="minorHAnsi"/>
        </w:rPr>
        <w:t xml:space="preserve">This rule is derived from the equation of the regression line in a parent-offspring regression </w:t>
      </w:r>
      <w:r>
        <w:rPr>
          <w:rFonts w:cstheme="minorHAnsi"/>
        </w:rPr>
        <w:fldChar w:fldCharType="begin"/>
      </w:r>
      <w:r w:rsidR="0080469A">
        <w:rPr>
          <w:rFonts w:cstheme="minorHAnsi"/>
        </w:rPr>
        <w:instrText xml:space="preserve"> ADDIN ZOTERO_ITEM CSL_CITATION {"citationID":"sGXt540H","properties":{"formattedCitation":"(2)","plainCitation":"(2)","noteIndex":0},"citationItems":[{"id":7518,"uris":["http://zotero.org/users/1264037/items/XCPYDJP6"],"uri":["http://zotero.org/users/1264037/items/XCPYDJP6"],"itemData":{"id":7518,"type":"article-journal","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species.","container-title":"Evolutionary Applications","DOI":"10.1111/eva.12745","ISSN":"1752-4571","issue":"3","language":"en","page":"636-654","source":"Wiley Online Library","title":"Ecological pleiotropy and indirect effects alter the potential for evolutionary rescue","volume":"12","author":[{"family":"DeLong","given":"John P."},{"family":"Belmaker","given":"Jonathan"}],"issued":{"date-parts":[["2019"]]}}}],"schema":"https://github.com/citation-style-language/schema/raw/master/csl-citation.json"} </w:instrText>
      </w:r>
      <w:r>
        <w:rPr>
          <w:rFonts w:cstheme="minorHAnsi"/>
        </w:rPr>
        <w:fldChar w:fldCharType="separate"/>
      </w:r>
      <w:r w:rsidR="0080469A" w:rsidRPr="0080469A">
        <w:rPr>
          <w:rFonts w:ascii="Calibri" w:hAnsi="Calibri" w:cs="Calibri"/>
        </w:rPr>
        <w:t>(2)</w:t>
      </w:r>
      <w:r>
        <w:rPr>
          <w:rFonts w:cstheme="minorHAnsi"/>
        </w:rPr>
        <w:fldChar w:fldCharType="end"/>
      </w:r>
      <w:ins w:id="2" w:author="Clay Cressler" w:date="2020-01-19T11:54:00Z">
        <w:r w:rsidR="003A3347">
          <w:rPr>
            <w:rFonts w:cstheme="minorHAnsi"/>
          </w:rPr>
          <w:t xml:space="preserve">. To verify that </w:t>
        </w:r>
      </w:ins>
      <w:del w:id="3" w:author="Clay Cressler" w:date="2020-01-19T11:54:00Z">
        <w:r w:rsidR="003A3347" w:rsidDel="003A3347">
          <w:rPr>
            <w:rFonts w:cstheme="minorHAnsi"/>
          </w:rPr>
          <w:delText>,</w:delText>
        </w:r>
        <w:r w:rsidDel="003A3347">
          <w:rPr>
            <w:rFonts w:cstheme="minorHAnsi"/>
          </w:rPr>
          <w:delText xml:space="preserve"> and</w:delText>
        </w:r>
      </w:del>
      <w:del w:id="4" w:author="Clay Cressler" w:date="2020-01-19T11:55:00Z">
        <w:r w:rsidDel="003A3347">
          <w:rPr>
            <w:rFonts w:cstheme="minorHAnsi"/>
          </w:rPr>
          <w:delText xml:space="preserve"> we tested whether </w:delText>
        </w:r>
      </w:del>
      <w:r>
        <w:rPr>
          <w:rFonts w:cstheme="minorHAnsi"/>
        </w:rPr>
        <w:t>the implementation of th</w:t>
      </w:r>
      <w:ins w:id="5" w:author="Clay Cressler" w:date="2020-01-19T11:55:00Z">
        <w:r w:rsidR="003A3347">
          <w:rPr>
            <w:rFonts w:cstheme="minorHAnsi"/>
          </w:rPr>
          <w:t>is</w:t>
        </w:r>
      </w:ins>
      <w:del w:id="6" w:author="Clay Cressler" w:date="2020-01-19T11:55:00Z">
        <w:r w:rsidDel="003A3347">
          <w:rPr>
            <w:rFonts w:cstheme="minorHAnsi"/>
          </w:rPr>
          <w:delText>ese</w:delText>
        </w:r>
      </w:del>
      <w:r>
        <w:rPr>
          <w:rFonts w:cstheme="minorHAnsi"/>
        </w:rPr>
        <w:t xml:space="preserve"> rule</w:t>
      </w:r>
      <w:del w:id="7" w:author="Clay Cressler" w:date="2020-01-19T11:55:00Z">
        <w:r w:rsidDel="003A3347">
          <w:rPr>
            <w:rFonts w:cstheme="minorHAnsi"/>
          </w:rPr>
          <w:delText>s</w:delText>
        </w:r>
      </w:del>
      <w:r>
        <w:rPr>
          <w:rFonts w:cstheme="minorHAnsi"/>
        </w:rPr>
        <w:t xml:space="preserve"> </w:t>
      </w:r>
      <w:ins w:id="8" w:author="Clay Cressler" w:date="2020-01-19T11:56:00Z">
        <w:r w:rsidR="003A3347">
          <w:rPr>
            <w:rFonts w:cstheme="minorHAnsi"/>
          </w:rPr>
          <w:t xml:space="preserve">in a GEM implementation </w:t>
        </w:r>
      </w:ins>
      <w:del w:id="9" w:author="Clay Cressler" w:date="2020-01-19T11:56:00Z">
        <w:r w:rsidDel="003A3347">
          <w:rPr>
            <w:rFonts w:cstheme="minorHAnsi"/>
          </w:rPr>
          <w:delText>re-</w:delText>
        </w:r>
      </w:del>
      <w:r>
        <w:rPr>
          <w:rFonts w:cstheme="minorHAnsi"/>
        </w:rPr>
        <w:t xml:space="preserve">generates a parent-offspring regression with an estimated </w:t>
      </w:r>
      <w:r w:rsidRPr="0082632F">
        <w:rPr>
          <w:rFonts w:cstheme="minorHAnsi"/>
          <w:i/>
        </w:rPr>
        <w:t>h</w:t>
      </w:r>
      <w:r w:rsidRPr="0082632F">
        <w:rPr>
          <w:rFonts w:cstheme="minorHAnsi"/>
          <w:vertAlign w:val="superscript"/>
        </w:rPr>
        <w:t>2</w:t>
      </w:r>
      <w:r>
        <w:rPr>
          <w:rFonts w:cstheme="minorHAnsi"/>
          <w:vertAlign w:val="superscript"/>
        </w:rPr>
        <w:t xml:space="preserve"> </w:t>
      </w:r>
      <w:r>
        <w:rPr>
          <w:rFonts w:cstheme="minorHAnsi"/>
        </w:rPr>
        <w:t>that matches what was set in the model</w:t>
      </w:r>
      <w:ins w:id="10" w:author="Clay Cressler" w:date="2020-01-19T11:56:00Z">
        <w:r w:rsidR="003A3347">
          <w:rPr>
            <w:rFonts w:cstheme="minorHAnsi"/>
          </w:rPr>
          <w:t xml:space="preserve">, </w:t>
        </w:r>
      </w:ins>
      <w:del w:id="11" w:author="Clay Cressler" w:date="2020-01-19T11:56:00Z">
        <w:r w:rsidDel="003A3347">
          <w:rPr>
            <w:rFonts w:cstheme="minorHAnsi"/>
          </w:rPr>
          <w:delText xml:space="preserve"> (</w:delText>
        </w:r>
        <w:r w:rsidRPr="0082632F" w:rsidDel="003A3347">
          <w:rPr>
            <w:rFonts w:cstheme="minorHAnsi"/>
            <w:i/>
          </w:rPr>
          <w:delText>h</w:delText>
        </w:r>
        <w:r w:rsidRPr="0082632F" w:rsidDel="003A3347">
          <w:rPr>
            <w:rFonts w:cstheme="minorHAnsi"/>
            <w:vertAlign w:val="superscript"/>
          </w:rPr>
          <w:delText>2</w:delText>
        </w:r>
        <w:r w:rsidDel="003A3347">
          <w:rPr>
            <w:rFonts w:cstheme="minorHAnsi"/>
          </w:rPr>
          <w:delText xml:space="preserve"> = ?)</w:delText>
        </w:r>
      </w:del>
      <w:ins w:id="12" w:author="Clay Cressler" w:date="2020-01-19T11:56:00Z">
        <w:r w:rsidR="003A3347">
          <w:rPr>
            <w:rFonts w:cstheme="minorHAnsi"/>
          </w:rPr>
          <w:t>w</w:t>
        </w:r>
      </w:ins>
      <w:del w:id="13" w:author="Clay Cressler" w:date="2020-01-19T11:56:00Z">
        <w:r w:rsidDel="003A3347">
          <w:rPr>
            <w:rFonts w:cstheme="minorHAnsi"/>
          </w:rPr>
          <w:delText>. W</w:delText>
        </w:r>
      </w:del>
      <w:r>
        <w:rPr>
          <w:rFonts w:cstheme="minorHAnsi"/>
        </w:rPr>
        <w:t xml:space="preserve">e </w:t>
      </w:r>
      <w:del w:id="14" w:author="Clay Cressler" w:date="2020-01-19T11:56:00Z">
        <w:r w:rsidDel="003A3347">
          <w:rPr>
            <w:rFonts w:cstheme="minorHAnsi"/>
          </w:rPr>
          <w:delText xml:space="preserve">did this by simply </w:delText>
        </w:r>
      </w:del>
      <w:r>
        <w:rPr>
          <w:rFonts w:cstheme="minorHAnsi"/>
        </w:rPr>
        <w:t>track</w:t>
      </w:r>
      <w:del w:id="15" w:author="Clay Cressler" w:date="2020-01-19T11:56:00Z">
        <w:r w:rsidDel="003A3347">
          <w:rPr>
            <w:rFonts w:cstheme="minorHAnsi"/>
          </w:rPr>
          <w:delText>ing</w:delText>
        </w:r>
      </w:del>
      <w:r>
        <w:rPr>
          <w:rFonts w:cstheme="minorHAnsi"/>
        </w:rPr>
        <w:t xml:space="preserve"> parent and offspring traits through </w:t>
      </w:r>
      <w:ins w:id="16" w:author="Clay Cressler" w:date="2020-01-19T11:56:00Z">
        <w:r w:rsidR="003A3347">
          <w:rPr>
            <w:rFonts w:cstheme="minorHAnsi"/>
          </w:rPr>
          <w:t xml:space="preserve">GEMs </w:t>
        </w:r>
      </w:ins>
      <w:ins w:id="17" w:author="Clay Cressler" w:date="2020-01-19T11:57:00Z">
        <w:r w:rsidR="003A3347">
          <w:rPr>
            <w:rFonts w:cstheme="minorHAnsi"/>
          </w:rPr>
          <w:t xml:space="preserve">initialized </w:t>
        </w:r>
      </w:ins>
      <w:ins w:id="18" w:author="Clay Cressler" w:date="2020-01-19T11:56:00Z">
        <w:r w:rsidR="003A3347">
          <w:rPr>
            <w:rFonts w:cstheme="minorHAnsi"/>
          </w:rPr>
          <w:t xml:space="preserve">with different </w:t>
        </w:r>
      </w:ins>
      <w:ins w:id="19" w:author="Clay Cressler" w:date="2020-01-19T11:57:00Z">
        <w:r w:rsidR="003A3347">
          <w:rPr>
            <w:rFonts w:cstheme="minorHAnsi"/>
            <w:i/>
            <w:iCs/>
          </w:rPr>
          <w:t>h</w:t>
        </w:r>
        <w:r w:rsidR="003A3347">
          <w:rPr>
            <w:rFonts w:cstheme="minorHAnsi"/>
            <w:i/>
            <w:iCs/>
            <w:vertAlign w:val="superscript"/>
          </w:rPr>
          <w:t>2</w:t>
        </w:r>
        <w:r w:rsidR="003A3347">
          <w:rPr>
            <w:rFonts w:cstheme="minorHAnsi"/>
          </w:rPr>
          <w:t xml:space="preserve"> </w:t>
        </w:r>
        <w:r w:rsidR="003A3347">
          <w:rPr>
            <w:rFonts w:eastAsiaTheme="minorEastAsia" w:cstheme="minorHAnsi"/>
          </w:rPr>
          <w:t>values</w:t>
        </w:r>
      </w:ins>
      <w:ins w:id="20" w:author="Clay Cressler" w:date="2020-01-19T12:18:00Z">
        <w:r w:rsidR="00A57C5B">
          <w:rPr>
            <w:rFonts w:eastAsiaTheme="minorEastAsia" w:cstheme="minorHAnsi"/>
          </w:rPr>
          <w:t xml:space="preserve"> (0.9, 0.7, 0.5, and 0</w:t>
        </w:r>
      </w:ins>
      <w:ins w:id="21" w:author="Clay Cressler" w:date="2020-01-19T12:19:00Z">
        <w:r w:rsidR="00A57C5B">
          <w:rPr>
            <w:rFonts w:eastAsiaTheme="minorEastAsia" w:cstheme="minorHAnsi"/>
          </w:rPr>
          <w:t>.3)</w:t>
        </w:r>
      </w:ins>
      <w:ins w:id="22" w:author="Clay Cressler" w:date="2020-01-19T11:57:00Z">
        <w:r w:rsidR="003A3347">
          <w:rPr>
            <w:rFonts w:eastAsiaTheme="minorEastAsia" w:cstheme="minorHAnsi"/>
          </w:rPr>
          <w:t xml:space="preserve">. </w:t>
        </w:r>
      </w:ins>
      <w:ins w:id="23" w:author="Clay Cressler" w:date="2020-01-19T11:58:00Z">
        <w:r w:rsidR="003A3347">
          <w:rPr>
            <w:rFonts w:eastAsiaTheme="minorEastAsia" w:cstheme="minorHAnsi"/>
          </w:rPr>
          <w:t xml:space="preserve">Using simple linear regression of offspring traits on parent traits, we verify that </w:t>
        </w:r>
      </w:ins>
      <w:del w:id="24" w:author="Clay Cressler" w:date="2020-01-19T11:56:00Z">
        <w:r w:rsidDel="003A3347">
          <w:rPr>
            <w:rFonts w:cstheme="minorHAnsi"/>
          </w:rPr>
          <w:delText>runs of the models</w:delText>
        </w:r>
      </w:del>
      <w:del w:id="25" w:author="Clay Cressler" w:date="2020-01-19T11:57:00Z">
        <w:r w:rsidDel="003A3347">
          <w:rPr>
            <w:rFonts w:cstheme="minorHAnsi"/>
          </w:rPr>
          <w:delText xml:space="preserve"> and then regressing </w:delText>
        </w:r>
      </w:del>
      <w:del w:id="26" w:author="Clay Cressler" w:date="2020-01-19T11:58:00Z">
        <w:r w:rsidDel="003A3347">
          <w:rPr>
            <w:rFonts w:cstheme="minorHAnsi"/>
          </w:rPr>
          <w:delText xml:space="preserve">offspring trait as a dependent variable onto parent trait as the independent variable, with </w:delText>
        </w:r>
      </w:del>
      <w:r>
        <w:rPr>
          <w:rFonts w:cstheme="minorHAnsi"/>
        </w:rPr>
        <w:t xml:space="preserve">the </w:t>
      </w:r>
      <w:ins w:id="27" w:author="Clay Cressler" w:date="2020-01-19T11:59:00Z">
        <w:r w:rsidR="003A3347">
          <w:rPr>
            <w:rFonts w:cstheme="minorHAnsi"/>
          </w:rPr>
          <w:t xml:space="preserve">estimated </w:t>
        </w:r>
        <w:r w:rsidR="003A3347">
          <w:rPr>
            <w:rFonts w:cstheme="minorHAnsi"/>
            <w:i/>
            <w:iCs/>
          </w:rPr>
          <w:t>h</w:t>
        </w:r>
        <w:r w:rsidR="003A3347">
          <w:rPr>
            <w:rFonts w:cstheme="minorHAnsi"/>
            <w:i/>
            <w:iCs/>
            <w:vertAlign w:val="superscript"/>
          </w:rPr>
          <w:t>2</w:t>
        </w:r>
        <w:r w:rsidR="003A3347">
          <w:rPr>
            <w:rFonts w:cstheme="minorHAnsi"/>
            <w:i/>
            <w:iCs/>
          </w:rPr>
          <w:t xml:space="preserve"> </w:t>
        </w:r>
        <w:r w:rsidR="003A3347">
          <w:rPr>
            <w:rFonts w:cstheme="minorHAnsi"/>
          </w:rPr>
          <w:t xml:space="preserve">(the </w:t>
        </w:r>
      </w:ins>
      <w:r>
        <w:rPr>
          <w:rFonts w:cstheme="minorHAnsi"/>
        </w:rPr>
        <w:t xml:space="preserve">slope of the </w:t>
      </w:r>
      <w:ins w:id="28" w:author="Clay Cressler" w:date="2020-01-19T11:59:00Z">
        <w:r w:rsidR="003A3347">
          <w:rPr>
            <w:rFonts w:cstheme="minorHAnsi"/>
          </w:rPr>
          <w:t xml:space="preserve">regression) remains close to the </w:t>
        </w:r>
      </w:ins>
      <w:ins w:id="29" w:author="Clay Cressler" w:date="2020-01-19T12:00:00Z">
        <w:r w:rsidR="003A3347">
          <w:rPr>
            <w:rFonts w:cstheme="minorHAnsi"/>
          </w:rPr>
          <w:t xml:space="preserve">expected </w:t>
        </w:r>
      </w:ins>
      <w:del w:id="30" w:author="Clay Cressler" w:date="2020-01-19T11:59:00Z">
        <w:r w:rsidDel="003A3347">
          <w:rPr>
            <w:rFonts w:cstheme="minorHAnsi"/>
          </w:rPr>
          <w:delText>line</w:delText>
        </w:r>
      </w:del>
      <w:del w:id="31" w:author="Clay Cressler" w:date="2020-01-19T12:00:00Z">
        <w:r w:rsidDel="003A3347">
          <w:rPr>
            <w:rFonts w:cstheme="minorHAnsi"/>
          </w:rPr>
          <w:delText xml:space="preserve"> being an estimate of</w:delText>
        </w:r>
      </w:del>
      <w:r>
        <w:rPr>
          <w:rFonts w:cstheme="minorHAnsi"/>
        </w:rPr>
        <w:t xml:space="preserve"> </w:t>
      </w:r>
      <w:r w:rsidRPr="0082632F">
        <w:rPr>
          <w:rFonts w:cstheme="minorHAnsi"/>
          <w:i/>
        </w:rPr>
        <w:t>h</w:t>
      </w:r>
      <w:r w:rsidRPr="0082632F">
        <w:rPr>
          <w:rFonts w:cstheme="minorHAnsi"/>
          <w:vertAlign w:val="superscript"/>
        </w:rPr>
        <w:t>2</w:t>
      </w:r>
      <w:ins w:id="32" w:author="Clay Cressler" w:date="2020-01-19T12:00:00Z">
        <w:r w:rsidR="003A3347">
          <w:rPr>
            <w:rFonts w:cstheme="minorHAnsi"/>
          </w:rPr>
          <w:t xml:space="preserve"> (Fig. S</w:t>
        </w:r>
      </w:ins>
      <w:ins w:id="33" w:author="Clay Cressler" w:date="2020-01-19T12:19:00Z">
        <w:r w:rsidR="00A57C5B">
          <w:rPr>
            <w:rFonts w:cstheme="minorHAnsi"/>
          </w:rPr>
          <w:t>1-S4</w:t>
        </w:r>
      </w:ins>
      <w:ins w:id="34" w:author="Clay Cressler" w:date="2020-01-19T12:00:00Z">
        <w:r w:rsidR="003A3347">
          <w:rPr>
            <w:rFonts w:cstheme="minorHAnsi"/>
          </w:rPr>
          <w:t>).</w:t>
        </w:r>
      </w:ins>
      <w:del w:id="35" w:author="Clay Cressler" w:date="2020-01-19T12:00:00Z">
        <w:r w:rsidDel="003A3347">
          <w:rPr>
            <w:rFonts w:cstheme="minorHAnsi"/>
          </w:rPr>
          <w:delText>.</w:delText>
        </w:r>
      </w:del>
    </w:p>
    <w:p w14:paraId="57A708BA" w14:textId="77777777" w:rsidR="0082632F" w:rsidDel="00203CC9" w:rsidRDefault="0082632F">
      <w:pPr>
        <w:rPr>
          <w:del w:id="36" w:author="Clay Cressler" w:date="2020-01-19T12:26:00Z"/>
          <w:rFonts w:cstheme="minorHAnsi"/>
        </w:rPr>
      </w:pPr>
      <w:r>
        <w:rPr>
          <w:rFonts w:cstheme="minorHAnsi"/>
        </w:rPr>
        <w:t xml:space="preserve">Over </w:t>
      </w:r>
      <w:ins w:id="37" w:author="Clay Cressler" w:date="2020-01-19T12:20:00Z">
        <w:r w:rsidR="00A57C5B">
          <w:rPr>
            <w:rFonts w:cstheme="minorHAnsi"/>
          </w:rPr>
          <w:t>any short interval of time in a GEM run</w:t>
        </w:r>
      </w:ins>
      <w:del w:id="38" w:author="Clay Cressler" w:date="2020-01-19T12:20:00Z">
        <w:r w:rsidDel="00A57C5B">
          <w:rPr>
            <w:rFonts w:cstheme="minorHAnsi"/>
          </w:rPr>
          <w:delText>short runs</w:delText>
        </w:r>
      </w:del>
      <w:r>
        <w:rPr>
          <w:rFonts w:cstheme="minorHAnsi"/>
        </w:rPr>
        <w:t xml:space="preserve">, </w:t>
      </w:r>
      <w:del w:id="39" w:author="Clay Cressler" w:date="2020-01-19T12:20:00Z">
        <w:r w:rsidDel="00A57C5B">
          <w:rPr>
            <w:rFonts w:cstheme="minorHAnsi"/>
          </w:rPr>
          <w:delText xml:space="preserve">this approach indicates </w:delText>
        </w:r>
      </w:del>
      <w:r>
        <w:rPr>
          <w:rFonts w:cstheme="minorHAnsi"/>
        </w:rPr>
        <w:t xml:space="preserve">the realized parent-offspring relationship behaves as expected. After accumulating observations over longer runs, however, we see that the </w:t>
      </w:r>
      <w:r w:rsidRPr="0082632F">
        <w:rPr>
          <w:rFonts w:cstheme="minorHAnsi"/>
          <w:i/>
        </w:rPr>
        <w:t>h</w:t>
      </w:r>
      <w:r w:rsidRPr="0082632F">
        <w:rPr>
          <w:rFonts w:cstheme="minorHAnsi"/>
          <w:vertAlign w:val="superscript"/>
        </w:rPr>
        <w:t>2</w:t>
      </w:r>
      <w:r>
        <w:rPr>
          <w:rFonts w:cstheme="minorHAnsi"/>
        </w:rPr>
        <w:t xml:space="preserve"> appears to converge on one. This is also expected</w:t>
      </w:r>
      <w:commentRangeStart w:id="40"/>
      <w:r>
        <w:rPr>
          <w:rFonts w:cstheme="minorHAnsi"/>
        </w:rPr>
        <w:t xml:space="preserve">, as the mid-points of parent traits and offspring traits should be </w:t>
      </w:r>
      <w:del w:id="41" w:author="Clay Cressler" w:date="2020-01-19T12:22:00Z">
        <w:r w:rsidDel="00A57C5B">
          <w:rPr>
            <w:rFonts w:cstheme="minorHAnsi"/>
          </w:rPr>
          <w:delText xml:space="preserve">the </w:delText>
        </w:r>
      </w:del>
      <w:r>
        <w:rPr>
          <w:rFonts w:cstheme="minorHAnsi"/>
        </w:rPr>
        <w:t>equal</w:t>
      </w:r>
      <w:commentRangeEnd w:id="40"/>
      <w:r w:rsidR="00A57C5B">
        <w:rPr>
          <w:rStyle w:val="CommentReference"/>
        </w:rPr>
        <w:commentReference w:id="40"/>
      </w:r>
      <w:r>
        <w:rPr>
          <w:rFonts w:cstheme="minorHAnsi"/>
        </w:rPr>
        <w:t xml:space="preserve">, parent-offspring regressions should be centered on a 1:1 line. Over time, mean traits evolve, moving the parent-offspring relationship along the 1:1 line and generating an apparent </w:t>
      </w:r>
      <w:r w:rsidRPr="0082632F">
        <w:rPr>
          <w:rFonts w:cstheme="minorHAnsi"/>
          <w:i/>
        </w:rPr>
        <w:t>h</w:t>
      </w:r>
      <w:r w:rsidRPr="0082632F">
        <w:rPr>
          <w:rFonts w:cstheme="minorHAnsi"/>
          <w:vertAlign w:val="superscript"/>
        </w:rPr>
        <w:t>2</w:t>
      </w:r>
      <w:r>
        <w:rPr>
          <w:rFonts w:cstheme="minorHAnsi"/>
        </w:rPr>
        <w:t xml:space="preserve"> near one. </w:t>
      </w:r>
      <w:del w:id="42" w:author="Clay Cressler" w:date="2020-01-19T12:26:00Z">
        <w:r w:rsidDel="00203CC9">
          <w:rPr>
            <w:rFonts w:cstheme="minorHAnsi"/>
          </w:rPr>
          <w:delText>This result reinforces the idea that heritability must be estimated at points in time where observations are drawn from the same distribution and not combined over time.</w:delText>
        </w:r>
      </w:del>
    </w:p>
    <w:p w14:paraId="3E06B0D8" w14:textId="77777777" w:rsidR="0082632F" w:rsidRDefault="0082632F">
      <w:pPr>
        <w:rPr>
          <w:rFonts w:cstheme="minorHAnsi"/>
        </w:rPr>
      </w:pPr>
    </w:p>
    <w:p w14:paraId="21BB302D" w14:textId="77777777" w:rsidR="0080469A" w:rsidRPr="0080469A" w:rsidRDefault="0080469A" w:rsidP="0080469A">
      <w:pPr>
        <w:pStyle w:val="Bibliography"/>
        <w:rPr>
          <w:rFonts w:ascii="Calibri" w:hAnsi="Calibri" w:cs="Calibri"/>
        </w:rPr>
      </w:pPr>
      <w:r>
        <w:fldChar w:fldCharType="begin"/>
      </w:r>
      <w:r>
        <w:instrText xml:space="preserve"> ADDIN ZOTERO_BIBL {"uncited":[],"omitted":[],"custom":[]} CSL_BIBLIOGRAPHY </w:instrText>
      </w:r>
      <w:r>
        <w:fldChar w:fldCharType="separate"/>
      </w:r>
      <w:r w:rsidRPr="0080469A">
        <w:rPr>
          <w:rFonts w:ascii="Calibri" w:hAnsi="Calibri" w:cs="Calibri"/>
        </w:rPr>
        <w:t xml:space="preserve">1. </w:t>
      </w:r>
      <w:r w:rsidRPr="0080469A">
        <w:rPr>
          <w:rFonts w:ascii="Calibri" w:hAnsi="Calibri" w:cs="Calibri"/>
        </w:rPr>
        <w:tab/>
        <w:t xml:space="preserve">J. P. DeLong, T. M. Luhring, Size-dependent predation and correlated life history traits alter eco-evolutionary dynamics and selection for faster individual growth. </w:t>
      </w:r>
      <w:r w:rsidRPr="0080469A">
        <w:rPr>
          <w:rFonts w:ascii="Calibri" w:hAnsi="Calibri" w:cs="Calibri"/>
          <w:i/>
          <w:iCs/>
        </w:rPr>
        <w:t>Popul Ecol</w:t>
      </w:r>
      <w:r w:rsidRPr="0080469A">
        <w:rPr>
          <w:rFonts w:ascii="Calibri" w:hAnsi="Calibri" w:cs="Calibri"/>
        </w:rPr>
        <w:t xml:space="preserve"> </w:t>
      </w:r>
      <w:r w:rsidRPr="0080469A">
        <w:rPr>
          <w:rFonts w:ascii="Calibri" w:hAnsi="Calibri" w:cs="Calibri"/>
          <w:b/>
          <w:bCs/>
        </w:rPr>
        <w:t>60</w:t>
      </w:r>
      <w:r w:rsidRPr="0080469A">
        <w:rPr>
          <w:rFonts w:ascii="Calibri" w:hAnsi="Calibri" w:cs="Calibri"/>
        </w:rPr>
        <w:t>, 9–20 (2018).</w:t>
      </w:r>
    </w:p>
    <w:p w14:paraId="253402CB" w14:textId="77777777" w:rsidR="0080469A" w:rsidRPr="0080469A" w:rsidRDefault="0080469A" w:rsidP="0080469A">
      <w:pPr>
        <w:pStyle w:val="Bibliography"/>
        <w:rPr>
          <w:rFonts w:ascii="Calibri" w:hAnsi="Calibri" w:cs="Calibri"/>
        </w:rPr>
      </w:pPr>
      <w:r w:rsidRPr="0080469A">
        <w:rPr>
          <w:rFonts w:ascii="Calibri" w:hAnsi="Calibri" w:cs="Calibri"/>
        </w:rPr>
        <w:t xml:space="preserve">2. </w:t>
      </w:r>
      <w:r w:rsidRPr="0080469A">
        <w:rPr>
          <w:rFonts w:ascii="Calibri" w:hAnsi="Calibri" w:cs="Calibri"/>
        </w:rPr>
        <w:tab/>
        <w:t xml:space="preserve">J. P. DeLong, J. Belmaker, Ecological pleiotropy and indirect effects alter the potential for evolutionary rescue. </w:t>
      </w:r>
      <w:r w:rsidRPr="0080469A">
        <w:rPr>
          <w:rFonts w:ascii="Calibri" w:hAnsi="Calibri" w:cs="Calibri"/>
          <w:i/>
          <w:iCs/>
        </w:rPr>
        <w:t>Evolutionary Applications</w:t>
      </w:r>
      <w:r w:rsidRPr="0080469A">
        <w:rPr>
          <w:rFonts w:ascii="Calibri" w:hAnsi="Calibri" w:cs="Calibri"/>
        </w:rPr>
        <w:t xml:space="preserve"> </w:t>
      </w:r>
      <w:r w:rsidRPr="0080469A">
        <w:rPr>
          <w:rFonts w:ascii="Calibri" w:hAnsi="Calibri" w:cs="Calibri"/>
          <w:b/>
          <w:bCs/>
        </w:rPr>
        <w:t>12</w:t>
      </w:r>
      <w:r w:rsidRPr="0080469A">
        <w:rPr>
          <w:rFonts w:ascii="Calibri" w:hAnsi="Calibri" w:cs="Calibri"/>
        </w:rPr>
        <w:t>, 636–654 (2019).</w:t>
      </w:r>
    </w:p>
    <w:p w14:paraId="575BF46B" w14:textId="77777777" w:rsidR="00203CC9" w:rsidRDefault="0080469A">
      <w:r>
        <w:fldChar w:fldCharType="end"/>
      </w:r>
    </w:p>
    <w:p w14:paraId="7DBCA26E" w14:textId="77777777" w:rsidR="00203CC9" w:rsidRDefault="00203CC9"/>
    <w:p w14:paraId="48B055F0" w14:textId="77777777" w:rsidR="00203CC9" w:rsidRDefault="00203CC9"/>
    <w:p w14:paraId="2FDDBB52" w14:textId="77777777" w:rsidR="00203CC9" w:rsidRDefault="00203CC9"/>
    <w:p w14:paraId="6867F82D" w14:textId="77777777" w:rsidR="00203CC9" w:rsidRDefault="00203CC9"/>
    <w:p w14:paraId="77A8C9CF" w14:textId="77777777" w:rsidR="00203CC9" w:rsidRDefault="00203CC9"/>
    <w:p w14:paraId="215306E2" w14:textId="77777777" w:rsidR="00203CC9" w:rsidRDefault="00203CC9"/>
    <w:p w14:paraId="093BC92C" w14:textId="77777777" w:rsidR="00203CC9" w:rsidRDefault="00203CC9">
      <w:bookmarkStart w:id="43" w:name="_GoBack"/>
      <w:r>
        <w:rPr>
          <w:noProof/>
        </w:rPr>
        <w:lastRenderedPageBreak/>
        <w:drawing>
          <wp:inline distT="0" distB="0" distL="0" distR="0" wp14:anchorId="0CF650F3" wp14:editId="608C28F5">
            <wp:extent cx="5760720" cy="704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040880"/>
                    </a:xfrm>
                    <a:prstGeom prst="rect">
                      <a:avLst/>
                    </a:prstGeom>
                    <a:noFill/>
                    <a:ln>
                      <a:noFill/>
                    </a:ln>
                  </pic:spPr>
                </pic:pic>
              </a:graphicData>
            </a:graphic>
          </wp:inline>
        </w:drawing>
      </w:r>
      <w:bookmarkEnd w:id="43"/>
    </w:p>
    <w:p w14:paraId="55A151E2" w14:textId="77777777" w:rsidR="00203CC9" w:rsidRDefault="00203CC9">
      <w:r>
        <w:t xml:space="preserve">Fig. S1. Parent-offspring regressions through time when </w:t>
      </w:r>
      <w:r>
        <w:rPr>
          <w:i/>
          <w:iCs/>
        </w:rPr>
        <w:t>h</w:t>
      </w:r>
      <w:r>
        <w:rPr>
          <w:i/>
          <w:iCs/>
          <w:vertAlign w:val="superscript"/>
        </w:rPr>
        <w:t>2</w:t>
      </w:r>
      <w:r>
        <w:t xml:space="preserve"> = 0.9.</w:t>
      </w:r>
    </w:p>
    <w:p w14:paraId="28CF2E15" w14:textId="77777777" w:rsidR="00203CC9" w:rsidRDefault="00203CC9"/>
    <w:p w14:paraId="2F27B372" w14:textId="77777777" w:rsidR="00203CC9" w:rsidRDefault="00203CC9"/>
    <w:p w14:paraId="211BF1C2" w14:textId="77777777" w:rsidR="00203CC9" w:rsidRDefault="00203CC9"/>
    <w:p w14:paraId="4816750B" w14:textId="77777777" w:rsidR="00203CC9" w:rsidRDefault="00203CC9">
      <w:pPr>
        <w:rPr>
          <w:noProof/>
        </w:rPr>
      </w:pPr>
      <w:r>
        <w:rPr>
          <w:noProof/>
        </w:rPr>
        <w:lastRenderedPageBreak/>
        <w:drawing>
          <wp:inline distT="0" distB="0" distL="0" distR="0" wp14:anchorId="7C0C1F0F" wp14:editId="78107D67">
            <wp:extent cx="5760720" cy="7040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040880"/>
                    </a:xfrm>
                    <a:prstGeom prst="rect">
                      <a:avLst/>
                    </a:prstGeom>
                    <a:noFill/>
                    <a:ln>
                      <a:noFill/>
                    </a:ln>
                  </pic:spPr>
                </pic:pic>
              </a:graphicData>
            </a:graphic>
          </wp:inline>
        </w:drawing>
      </w:r>
    </w:p>
    <w:p w14:paraId="20951179" w14:textId="77777777" w:rsidR="00203CC9" w:rsidRDefault="00203CC9" w:rsidP="00203CC9">
      <w:pPr>
        <w:tabs>
          <w:tab w:val="left" w:pos="7673"/>
        </w:tabs>
      </w:pPr>
      <w:r>
        <w:tab/>
      </w:r>
    </w:p>
    <w:p w14:paraId="11CC06B5" w14:textId="77777777" w:rsidR="00203CC9" w:rsidRPr="00203CC9" w:rsidRDefault="00203CC9" w:rsidP="00203CC9">
      <w:r>
        <w:t>Fig. S</w:t>
      </w:r>
      <w:r>
        <w:t>2</w:t>
      </w:r>
      <w:r>
        <w:t xml:space="preserve">. Parent-offspring regressions through time when </w:t>
      </w:r>
      <w:r>
        <w:rPr>
          <w:i/>
          <w:iCs/>
        </w:rPr>
        <w:t>h</w:t>
      </w:r>
      <w:r>
        <w:rPr>
          <w:i/>
          <w:iCs/>
          <w:vertAlign w:val="superscript"/>
        </w:rPr>
        <w:t>2</w:t>
      </w:r>
      <w:r>
        <w:t xml:space="preserve"> = 0.</w:t>
      </w:r>
      <w:r>
        <w:t>7</w:t>
      </w:r>
      <w:r>
        <w:t>.</w:t>
      </w:r>
    </w:p>
    <w:p w14:paraId="5B2A06A0" w14:textId="77777777" w:rsidR="00203CC9" w:rsidRDefault="00203CC9" w:rsidP="00203CC9">
      <w:pPr>
        <w:tabs>
          <w:tab w:val="left" w:pos="7673"/>
        </w:tabs>
      </w:pPr>
    </w:p>
    <w:p w14:paraId="764CFCCA" w14:textId="77777777" w:rsidR="00203CC9" w:rsidRDefault="00203CC9" w:rsidP="00203CC9">
      <w:pPr>
        <w:tabs>
          <w:tab w:val="left" w:pos="7673"/>
        </w:tabs>
      </w:pPr>
    </w:p>
    <w:p w14:paraId="028ADB54" w14:textId="77777777" w:rsidR="00203CC9" w:rsidRDefault="00203CC9" w:rsidP="00203CC9">
      <w:pPr>
        <w:tabs>
          <w:tab w:val="left" w:pos="7673"/>
        </w:tabs>
      </w:pPr>
      <w:r>
        <w:rPr>
          <w:noProof/>
        </w:rPr>
        <w:lastRenderedPageBreak/>
        <w:drawing>
          <wp:inline distT="0" distB="0" distL="0" distR="0" wp14:anchorId="2BA7DB78" wp14:editId="619B5898">
            <wp:extent cx="5760721" cy="704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1" cy="7040880"/>
                    </a:xfrm>
                    <a:prstGeom prst="rect">
                      <a:avLst/>
                    </a:prstGeom>
                    <a:noFill/>
                    <a:ln>
                      <a:noFill/>
                    </a:ln>
                  </pic:spPr>
                </pic:pic>
              </a:graphicData>
            </a:graphic>
          </wp:inline>
        </w:drawing>
      </w:r>
    </w:p>
    <w:p w14:paraId="240CE86E" w14:textId="77777777" w:rsidR="00203CC9" w:rsidRDefault="00203CC9" w:rsidP="00203CC9">
      <w:pPr>
        <w:tabs>
          <w:tab w:val="left" w:pos="7673"/>
        </w:tabs>
      </w:pPr>
    </w:p>
    <w:p w14:paraId="1E3D7F4F" w14:textId="77777777" w:rsidR="00203CC9" w:rsidRPr="00203CC9" w:rsidRDefault="00203CC9" w:rsidP="00203CC9">
      <w:r>
        <w:t>Fig. S</w:t>
      </w:r>
      <w:r>
        <w:t>3</w:t>
      </w:r>
      <w:r>
        <w:t xml:space="preserve">. Parent-offspring regressions through time when </w:t>
      </w:r>
      <w:r>
        <w:rPr>
          <w:i/>
          <w:iCs/>
        </w:rPr>
        <w:t>h</w:t>
      </w:r>
      <w:r>
        <w:rPr>
          <w:i/>
          <w:iCs/>
          <w:vertAlign w:val="superscript"/>
        </w:rPr>
        <w:t>2</w:t>
      </w:r>
      <w:r>
        <w:t xml:space="preserve"> = 0.</w:t>
      </w:r>
      <w:r>
        <w:t>5</w:t>
      </w:r>
      <w:r>
        <w:t>.</w:t>
      </w:r>
    </w:p>
    <w:p w14:paraId="3849BEC9" w14:textId="77777777" w:rsidR="00203CC9" w:rsidRDefault="00203CC9" w:rsidP="00203CC9">
      <w:pPr>
        <w:tabs>
          <w:tab w:val="left" w:pos="7673"/>
        </w:tabs>
      </w:pPr>
    </w:p>
    <w:p w14:paraId="0028EAA2" w14:textId="77777777" w:rsidR="00203CC9" w:rsidRDefault="00203CC9" w:rsidP="00203CC9">
      <w:pPr>
        <w:tabs>
          <w:tab w:val="left" w:pos="7673"/>
        </w:tabs>
      </w:pPr>
    </w:p>
    <w:p w14:paraId="3CBDF283" w14:textId="77777777" w:rsidR="00203CC9" w:rsidRDefault="00203CC9" w:rsidP="00203CC9">
      <w:pPr>
        <w:tabs>
          <w:tab w:val="left" w:pos="7673"/>
        </w:tabs>
      </w:pPr>
      <w:r>
        <w:rPr>
          <w:noProof/>
        </w:rPr>
        <w:lastRenderedPageBreak/>
        <w:drawing>
          <wp:inline distT="0" distB="0" distL="0" distR="0" wp14:anchorId="1FA29C6F" wp14:editId="3C58004D">
            <wp:extent cx="5757863" cy="7037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170" cy="7049985"/>
                    </a:xfrm>
                    <a:prstGeom prst="rect">
                      <a:avLst/>
                    </a:prstGeom>
                    <a:noFill/>
                    <a:ln>
                      <a:noFill/>
                    </a:ln>
                  </pic:spPr>
                </pic:pic>
              </a:graphicData>
            </a:graphic>
          </wp:inline>
        </w:drawing>
      </w:r>
    </w:p>
    <w:p w14:paraId="5E0D6521" w14:textId="77777777" w:rsidR="00203CC9" w:rsidRDefault="00203CC9" w:rsidP="00203CC9">
      <w:pPr>
        <w:tabs>
          <w:tab w:val="left" w:pos="7673"/>
        </w:tabs>
      </w:pPr>
    </w:p>
    <w:p w14:paraId="42ED8D89" w14:textId="77777777" w:rsidR="00203CC9" w:rsidRPr="00203CC9" w:rsidRDefault="00203CC9" w:rsidP="00203CC9">
      <w:r>
        <w:t>Fig. S</w:t>
      </w:r>
      <w:r>
        <w:t>4</w:t>
      </w:r>
      <w:r>
        <w:t xml:space="preserve">. Parent-offspring regressions through time when </w:t>
      </w:r>
      <w:r>
        <w:rPr>
          <w:i/>
          <w:iCs/>
        </w:rPr>
        <w:t>h</w:t>
      </w:r>
      <w:r>
        <w:rPr>
          <w:i/>
          <w:iCs/>
          <w:vertAlign w:val="superscript"/>
        </w:rPr>
        <w:t>2</w:t>
      </w:r>
      <w:r>
        <w:t xml:space="preserve"> = 0.</w:t>
      </w:r>
      <w:r>
        <w:t>3</w:t>
      </w:r>
      <w:r>
        <w:t>.</w:t>
      </w:r>
    </w:p>
    <w:p w14:paraId="2E5BA5D9" w14:textId="77777777" w:rsidR="00203CC9" w:rsidRPr="00203CC9" w:rsidRDefault="00203CC9" w:rsidP="00203CC9">
      <w:pPr>
        <w:tabs>
          <w:tab w:val="left" w:pos="7673"/>
        </w:tabs>
      </w:pPr>
    </w:p>
    <w:sectPr w:rsidR="00203CC9" w:rsidRPr="00203C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Clay Cressler" w:date="2020-01-19T12:23:00Z" w:initials="CC">
    <w:p w14:paraId="0797E23B" w14:textId="77777777" w:rsidR="00203CC9" w:rsidRDefault="00A57C5B">
      <w:pPr>
        <w:pStyle w:val="CommentText"/>
      </w:pPr>
      <w:r>
        <w:rPr>
          <w:rStyle w:val="CommentReference"/>
        </w:rPr>
        <w:annotationRef/>
      </w:r>
      <w:r>
        <w:t xml:space="preserve">Is there another way to say this? It’s not obvious what you mean, and it isn’t stated this way in any of  </w:t>
      </w:r>
    </w:p>
    <w:p w14:paraId="68CE9566" w14:textId="77777777" w:rsidR="00A57C5B" w:rsidRDefault="00A57C5B">
      <w:pPr>
        <w:pStyle w:val="CommentText"/>
      </w:pPr>
      <w:r>
        <w:t>the paragraphs above</w:t>
      </w:r>
      <w:r w:rsidR="00203CC9">
        <w:t xml:space="preserve">. </w:t>
      </w:r>
    </w:p>
    <w:p w14:paraId="58464B16" w14:textId="77777777" w:rsidR="00203CC9" w:rsidRDefault="00203CC9">
      <w:pPr>
        <w:pStyle w:val="CommentText"/>
      </w:pPr>
    </w:p>
    <w:p w14:paraId="1BBB6D73" w14:textId="77777777" w:rsidR="00203CC9" w:rsidRPr="00203CC9" w:rsidRDefault="00203CC9">
      <w:pPr>
        <w:pStyle w:val="CommentText"/>
      </w:pPr>
      <w:r>
        <w:t xml:space="preserve">Another way to say this is that, “This is also expected: as the population evolves, the parent and offspring traits move in phenotypic space (as you can see from the changing x- and y-axis ranges in Figs. S1-S4), “smearing” the parent-offspring regressions (each of which has a slope of </w:t>
      </w:r>
      <w:r>
        <w:rPr>
          <w:i/>
          <w:iCs/>
        </w:rPr>
        <w:t>h</w:t>
      </w:r>
      <w:r>
        <w:rPr>
          <w:i/>
          <w:iCs/>
          <w:vertAlign w:val="superscript"/>
        </w:rPr>
        <w:t>2</w:t>
      </w:r>
      <w:r>
        <w:t xml:space="preserve"> at any one moment in time) into a parent-offspring regression that has a slope approaching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B6D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B6D73" w16cid:durableId="21CEC8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1A"/>
    <w:rsid w:val="00203CC9"/>
    <w:rsid w:val="00327D69"/>
    <w:rsid w:val="0038280C"/>
    <w:rsid w:val="003A3347"/>
    <w:rsid w:val="004C531A"/>
    <w:rsid w:val="0080469A"/>
    <w:rsid w:val="0082632F"/>
    <w:rsid w:val="0085215C"/>
    <w:rsid w:val="00A5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A314"/>
  <w15:chartTrackingRefBased/>
  <w15:docId w15:val="{B518A3EF-E601-4F2E-A07D-D204A5E5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4C531A"/>
    <w:rPr>
      <w:sz w:val="16"/>
      <w:szCs w:val="16"/>
    </w:rPr>
  </w:style>
  <w:style w:type="character" w:customStyle="1" w:styleId="CommentTextChar">
    <w:name w:val="Comment Text Char"/>
    <w:basedOn w:val="DefaultParagraphFont"/>
    <w:link w:val="CommentText"/>
    <w:uiPriority w:val="99"/>
    <w:semiHidden/>
    <w:qFormat/>
    <w:rsid w:val="004C531A"/>
    <w:rPr>
      <w:sz w:val="20"/>
      <w:szCs w:val="20"/>
    </w:rPr>
  </w:style>
  <w:style w:type="paragraph" w:styleId="CommentText">
    <w:name w:val="annotation text"/>
    <w:basedOn w:val="Normal"/>
    <w:link w:val="CommentTextChar"/>
    <w:uiPriority w:val="99"/>
    <w:semiHidden/>
    <w:unhideWhenUsed/>
    <w:qFormat/>
    <w:rsid w:val="004C531A"/>
    <w:pPr>
      <w:spacing w:after="80" w:line="240" w:lineRule="auto"/>
    </w:pPr>
    <w:rPr>
      <w:sz w:val="20"/>
      <w:szCs w:val="20"/>
    </w:rPr>
  </w:style>
  <w:style w:type="character" w:customStyle="1" w:styleId="CommentTextChar1">
    <w:name w:val="Comment Text Char1"/>
    <w:basedOn w:val="DefaultParagraphFont"/>
    <w:uiPriority w:val="99"/>
    <w:semiHidden/>
    <w:rsid w:val="004C531A"/>
    <w:rPr>
      <w:sz w:val="20"/>
      <w:szCs w:val="20"/>
    </w:rPr>
  </w:style>
  <w:style w:type="paragraph" w:styleId="BalloonText">
    <w:name w:val="Balloon Text"/>
    <w:basedOn w:val="Normal"/>
    <w:link w:val="BalloonTextChar"/>
    <w:uiPriority w:val="99"/>
    <w:semiHidden/>
    <w:unhideWhenUsed/>
    <w:rsid w:val="004C5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31A"/>
    <w:rPr>
      <w:rFonts w:ascii="Segoe UI" w:hAnsi="Segoe UI" w:cs="Segoe UI"/>
      <w:sz w:val="18"/>
      <w:szCs w:val="18"/>
    </w:rPr>
  </w:style>
  <w:style w:type="paragraph" w:styleId="Bibliography">
    <w:name w:val="Bibliography"/>
    <w:basedOn w:val="Normal"/>
    <w:next w:val="Normal"/>
    <w:uiPriority w:val="37"/>
    <w:unhideWhenUsed/>
    <w:rsid w:val="0080469A"/>
    <w:pPr>
      <w:tabs>
        <w:tab w:val="left" w:pos="384"/>
      </w:tabs>
      <w:spacing w:after="240" w:line="240" w:lineRule="auto"/>
      <w:ind w:left="384" w:hanging="384"/>
    </w:pPr>
  </w:style>
  <w:style w:type="character" w:styleId="PlaceholderText">
    <w:name w:val="Placeholder Text"/>
    <w:basedOn w:val="DefaultParagraphFont"/>
    <w:uiPriority w:val="99"/>
    <w:semiHidden/>
    <w:rsid w:val="003A3347"/>
    <w:rPr>
      <w:color w:val="808080"/>
    </w:rPr>
  </w:style>
  <w:style w:type="paragraph" w:styleId="CommentSubject">
    <w:name w:val="annotation subject"/>
    <w:basedOn w:val="CommentText"/>
    <w:next w:val="CommentText"/>
    <w:link w:val="CommentSubjectChar"/>
    <w:uiPriority w:val="99"/>
    <w:semiHidden/>
    <w:unhideWhenUsed/>
    <w:rsid w:val="00A57C5B"/>
    <w:pPr>
      <w:spacing w:after="160"/>
    </w:pPr>
    <w:rPr>
      <w:b/>
      <w:bCs/>
    </w:rPr>
  </w:style>
  <w:style w:type="character" w:customStyle="1" w:styleId="CommentSubjectChar">
    <w:name w:val="Comment Subject Char"/>
    <w:basedOn w:val="CommentTextChar"/>
    <w:link w:val="CommentSubject"/>
    <w:uiPriority w:val="99"/>
    <w:semiHidden/>
    <w:rsid w:val="00A57C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tiff"/><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tiff"/><Relationship Id="rId4" Type="http://schemas.openxmlformats.org/officeDocument/2006/relationships/comments" Target="comment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Nebraska - Lincoln</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DeLong</dc:creator>
  <cp:keywords/>
  <dc:description/>
  <cp:lastModifiedBy>Clay Cressler</cp:lastModifiedBy>
  <cp:revision>2</cp:revision>
  <dcterms:created xsi:type="dcterms:W3CDTF">2020-01-19T18:32:00Z</dcterms:created>
  <dcterms:modified xsi:type="dcterms:W3CDTF">2020-01-19T18:32:00Z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id="lDINfXCC"/&gt;&lt;style id="http://www.zotero.org/styles/pnas" hasBibliography="1" bibliographyStyleHasBeenSet="1"/&gt;&lt;prefs&gt;&lt;pref name="fieldType" value="Field"/&gt;&lt;/prefs&gt;&lt;/data&gt;</vt:lpwstr>
  </property>
</Properties>
</file>